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EE58589" w14:paraId="70387C40" w14:textId="77777777" w:rsidTr="3FB3E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2"/>
            <w:vAlign w:val="center"/>
          </w:tcPr>
          <w:p w14:paraId="158D4792" w14:textId="1F0D0E17" w:rsidR="5EE58589" w:rsidRDefault="3FB3EBA2" w:rsidP="3FB3EBA2">
            <w:pPr>
              <w:spacing w:after="80" w:line="264" w:lineRule="auto"/>
              <w:ind w:left="-116"/>
              <w:jc w:val="center"/>
              <w:rPr>
                <w:rFonts w:ascii="Corbel" w:eastAsia="Corbel" w:hAnsi="Corbel" w:cs="Corbel"/>
                <w:b w:val="0"/>
                <w:bCs w:val="0"/>
                <w:sz w:val="40"/>
                <w:szCs w:val="40"/>
              </w:rPr>
            </w:pPr>
            <w:r w:rsidRPr="3FB3EBA2">
              <w:rPr>
                <w:rFonts w:ascii="Corbel" w:eastAsia="Corbel" w:hAnsi="Corbel" w:cs="Corbel"/>
                <w:sz w:val="40"/>
                <w:szCs w:val="40"/>
                <w:lang w:val="en-GB"/>
              </w:rPr>
              <w:t>Alison McCallum</w:t>
            </w:r>
          </w:p>
        </w:tc>
      </w:tr>
      <w:tr w:rsidR="5EE58589" w14:paraId="1FA2C7FA" w14:textId="77777777" w:rsidTr="3FB3E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80" w:type="dxa"/>
          </w:tcPr>
          <w:p w14:paraId="25D39B4D" w14:textId="795BF6D4" w:rsidR="5EE58589" w:rsidRDefault="5EE58589" w:rsidP="5EE58589">
            <w:pPr>
              <w:spacing w:after="80" w:line="264" w:lineRule="auto"/>
              <w:ind w:left="310" w:hanging="426"/>
              <w:jc w:val="center"/>
              <w:rPr>
                <w:rFonts w:ascii="Corbel" w:eastAsia="Corbel" w:hAnsi="Corbel" w:cs="Corbel"/>
                <w:sz w:val="28"/>
                <w:szCs w:val="28"/>
              </w:rPr>
            </w:pPr>
            <w:r w:rsidRPr="5EE58589">
              <w:rPr>
                <w:rFonts w:ascii="Corbel" w:eastAsia="Corbel" w:hAnsi="Corbel" w:cs="Corbel"/>
                <w:sz w:val="28"/>
                <w:szCs w:val="28"/>
                <w:lang w:val="en-GB"/>
              </w:rPr>
              <w:t xml:space="preserve">Mobile: </w:t>
            </w:r>
            <w:commentRangeStart w:id="0"/>
            <w:r w:rsidRPr="5EE58589">
              <w:rPr>
                <w:rFonts w:ascii="Corbel" w:eastAsia="Corbel" w:hAnsi="Corbel" w:cs="Corbel"/>
                <w:sz w:val="28"/>
                <w:szCs w:val="28"/>
                <w:lang w:val="en-GB"/>
              </w:rPr>
              <w:t>07738276759</w:t>
            </w:r>
            <w:commentRangeEnd w:id="0"/>
            <w:r w:rsidR="00ED5E2D">
              <w:rPr>
                <w:rStyle w:val="CommentReference"/>
                <w:color w:val="595959" w:themeColor="text1" w:themeTint="A6"/>
              </w:rPr>
              <w:commentReference w:id="0"/>
            </w:r>
          </w:p>
          <w:p w14:paraId="220232B9" w14:textId="1EF8B163" w:rsidR="5EE58589" w:rsidRDefault="5EE58589" w:rsidP="5EE58589">
            <w:pPr>
              <w:pStyle w:val="ListParagraph"/>
              <w:spacing w:after="80" w:line="264" w:lineRule="auto"/>
              <w:ind w:left="736" w:hanging="426"/>
              <w:jc w:val="center"/>
              <w:rPr>
                <w:rFonts w:ascii="Corbel" w:eastAsia="Corbel" w:hAnsi="Corbel" w:cs="Corbel"/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</w:tcPr>
          <w:p w14:paraId="1604234F" w14:textId="4E437416" w:rsidR="5EE58589" w:rsidRDefault="5EE58589" w:rsidP="5EE58589">
            <w:pPr>
              <w:jc w:val="center"/>
              <w:rPr>
                <w:rFonts w:ascii="Corbel" w:eastAsia="Corbel" w:hAnsi="Corbel" w:cs="Corbel"/>
                <w:sz w:val="28"/>
                <w:szCs w:val="28"/>
              </w:rPr>
            </w:pPr>
            <w:r w:rsidRPr="5EE58589">
              <w:rPr>
                <w:rFonts w:ascii="Corbel" w:eastAsia="Corbel" w:hAnsi="Corbel" w:cs="Corbel"/>
                <w:sz w:val="28"/>
                <w:szCs w:val="28"/>
              </w:rPr>
              <w:t>Email: alisonlmccallum@gmail.com</w:t>
            </w:r>
          </w:p>
        </w:tc>
      </w:tr>
      <w:tr w:rsidR="5EE58589" w14:paraId="17E23BD6" w14:textId="77777777" w:rsidTr="3FB3EB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4F66014D" w14:textId="7AD4F8AC" w:rsidR="5EE58589" w:rsidRDefault="3FB3EBA2" w:rsidP="3FB3EBA2">
            <w:pPr>
              <w:spacing w:after="0" w:line="264" w:lineRule="auto"/>
              <w:rPr>
                <w:rFonts w:ascii="Corbel" w:eastAsia="Corbel" w:hAnsi="Corbel" w:cs="Corbel"/>
                <w:b/>
                <w:bCs/>
                <w:caps/>
                <w:color w:val="000000" w:themeColor="text1"/>
                <w:sz w:val="22"/>
                <w:szCs w:val="22"/>
              </w:rPr>
            </w:pPr>
            <w:commentRangeStart w:id="1"/>
            <w:del w:id="2" w:author="Helen Langan" w:date="2020-02-24T13:23:00Z">
              <w:r w:rsidRPr="3FB3EBA2" w:rsidDel="000D6FBB">
                <w:rPr>
                  <w:rFonts w:ascii="Corbel" w:eastAsia="Corbel" w:hAnsi="Corbel" w:cs="Corbel"/>
                  <w:b/>
                  <w:bCs/>
                  <w:caps/>
                  <w:color w:val="000000" w:themeColor="text1"/>
                  <w:sz w:val="22"/>
                  <w:szCs w:val="22"/>
                  <w:lang w:val="en-GB"/>
                </w:rPr>
                <w:delText>PROFILE</w:delText>
              </w:r>
              <w:commentRangeEnd w:id="1"/>
              <w:r w:rsidR="00ED5E2D" w:rsidDel="000D6FBB">
                <w:rPr>
                  <w:rStyle w:val="CommentReference"/>
                  <w:color w:val="595959" w:themeColor="text1" w:themeTint="A6"/>
                </w:rPr>
                <w:commentReference w:id="1"/>
              </w:r>
            </w:del>
            <w:ins w:id="3" w:author="Helen Langan" w:date="2020-02-24T13:23:00Z">
              <w:r w:rsidR="000D6FBB">
                <w:rPr>
                  <w:rFonts w:ascii="Corbel" w:eastAsia="Corbel" w:hAnsi="Corbel" w:cs="Corbel"/>
                  <w:b/>
                  <w:bCs/>
                  <w:caps/>
                  <w:color w:val="000000" w:themeColor="text1"/>
                  <w:sz w:val="22"/>
                  <w:szCs w:val="22"/>
                  <w:lang w:val="en-GB"/>
                </w:rPr>
                <w:t>Data analysis / process expert/ web developer</w:t>
              </w:r>
            </w:ins>
          </w:p>
        </w:tc>
      </w:tr>
      <w:tr w:rsidR="5EE58589" w14:paraId="17457460" w14:textId="77777777" w:rsidTr="3FB3E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79B4DA31" w14:textId="3A6A9047" w:rsidR="3FB3EBA2" w:rsidRDefault="3FB3EBA2" w:rsidP="3FB3EBA2">
            <w:pPr>
              <w:spacing w:after="0" w:line="264" w:lineRule="auto"/>
              <w:ind w:left="-360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 xml:space="preserve">A data analysis and business process expert, currently developing expertise in full stack web development.   Considerable experience leading and developing small teams of data analysts to drive the improvement of </w:t>
            </w:r>
            <w:proofErr w:type="gramStart"/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end to end</w:t>
            </w:r>
            <w:proofErr w:type="gramEnd"/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 xml:space="preserve"> customer journeys whilst enhancing business processes.  Skilled project manager with a Six Sigma greenbelt qualification having expertly implemented new business initiatives utilising this knowledge and experience.  Strong organisational skills and highly motivated to effectively deliver projects through to conclusion. </w:t>
            </w:r>
          </w:p>
          <w:p w14:paraId="129F2FD9" w14:textId="4DEF5BDA" w:rsidR="5EE58589" w:rsidRDefault="5EE58589" w:rsidP="3FB3EBA2">
            <w:pPr>
              <w:spacing w:after="0" w:line="264" w:lineRule="auto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</w:p>
        </w:tc>
      </w:tr>
      <w:tr w:rsidR="5EE58589" w14:paraId="33B41D66" w14:textId="77777777" w:rsidTr="3FB3EB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1750CF70" w14:textId="548DAE51" w:rsidR="5EE58589" w:rsidRDefault="3FB3EBA2" w:rsidP="3FB3EBA2">
            <w:pPr>
              <w:spacing w:after="0" w:line="264" w:lineRule="auto"/>
              <w:rPr>
                <w:rFonts w:ascii="Corbel" w:eastAsia="Corbel" w:hAnsi="Corbel" w:cs="Corbel"/>
                <w:b/>
                <w:bCs/>
                <w:caps/>
                <w:color w:val="000000" w:themeColor="text1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b/>
                <w:bCs/>
                <w:caps/>
                <w:color w:val="000000" w:themeColor="text1"/>
                <w:sz w:val="22"/>
                <w:szCs w:val="22"/>
                <w:lang w:val="en-GB"/>
              </w:rPr>
              <w:t xml:space="preserve">EMPLOYMENT </w:t>
            </w:r>
            <w:commentRangeStart w:id="4"/>
            <w:r w:rsidRPr="3FB3EBA2">
              <w:rPr>
                <w:rFonts w:ascii="Corbel" w:eastAsia="Corbel" w:hAnsi="Corbel" w:cs="Corbel"/>
                <w:b/>
                <w:bCs/>
                <w:caps/>
                <w:color w:val="000000" w:themeColor="text1"/>
                <w:sz w:val="22"/>
                <w:szCs w:val="22"/>
                <w:lang w:val="en-GB"/>
              </w:rPr>
              <w:t>HISTORY</w:t>
            </w:r>
            <w:commentRangeEnd w:id="4"/>
            <w:r w:rsidR="00ED5E2D">
              <w:rPr>
                <w:rStyle w:val="CommentReference"/>
                <w:color w:val="595959" w:themeColor="text1" w:themeTint="A6"/>
              </w:rPr>
              <w:commentReference w:id="4"/>
            </w:r>
          </w:p>
        </w:tc>
      </w:tr>
      <w:tr w:rsidR="5EE58589" w14:paraId="7669E2DF" w14:textId="77777777" w:rsidTr="3FB3E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55039C19" w14:textId="08E64FEA" w:rsidR="3FB3EBA2" w:rsidRDefault="3FB3EBA2" w:rsidP="3FB3EBA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Theme="minorEastAsia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Apr 2013 – Dec 2019                   Operations and Strategy Lead – Centrica</w:t>
            </w:r>
          </w:p>
          <w:p w14:paraId="71D668AE" w14:textId="246C6B7D" w:rsidR="3FB3EBA2" w:rsidRDefault="3FB3EBA2" w:rsidP="3FB3EBA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ajorHAnsi" w:eastAsiaTheme="majorEastAsia" w:hAnsiTheme="majorHAnsi" w:cstheme="majorBidi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June 2010 – Apr 2013                  Process Analyst – Centrica</w:t>
            </w:r>
          </w:p>
          <w:p w14:paraId="16AFA9F5" w14:textId="10157DEE" w:rsidR="3FB3EBA2" w:rsidRDefault="3FB3EBA2" w:rsidP="3FB3EBA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Theme="minorEastAsia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Sept 07 – June 2010                     Management Trainee - Balfour Beatty Workplace</w:t>
            </w:r>
          </w:p>
          <w:p w14:paraId="24FEE232" w14:textId="32AB01CC" w:rsidR="3FB3EBA2" w:rsidRDefault="3FB3EBA2" w:rsidP="3FB3EBA2">
            <w:pPr>
              <w:spacing w:line="240" w:lineRule="auto"/>
              <w:ind w:left="360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</w:p>
        </w:tc>
      </w:tr>
      <w:tr w:rsidR="5EE58589" w14:paraId="6FC26E96" w14:textId="77777777" w:rsidTr="3FB3EB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00891B47" w14:textId="422406CA" w:rsidR="5EE58589" w:rsidRDefault="3FB3EBA2" w:rsidP="3FB3EBA2">
            <w:pPr>
              <w:spacing w:after="0" w:line="264" w:lineRule="auto"/>
              <w:rPr>
                <w:rFonts w:ascii="Corbel" w:eastAsia="Corbel" w:hAnsi="Corbel" w:cs="Corbel"/>
                <w:b/>
                <w:bCs/>
                <w:caps/>
                <w:color w:val="000000" w:themeColor="text1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b/>
                <w:bCs/>
                <w:caps/>
                <w:color w:val="000000" w:themeColor="text1"/>
                <w:sz w:val="22"/>
                <w:szCs w:val="22"/>
                <w:lang w:val="en-GB"/>
              </w:rPr>
              <w:t>AREAS OF EXPERTISE</w:t>
            </w:r>
          </w:p>
        </w:tc>
      </w:tr>
      <w:tr w:rsidR="5EE58589" w14:paraId="7FAC0347" w14:textId="77777777" w:rsidTr="3FB3E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5F67628F" w14:textId="33CFC7DA" w:rsidR="5EE58589" w:rsidRDefault="3FB3EBA2" w:rsidP="3FB3EBA2">
            <w:pPr>
              <w:spacing w:after="0" w:line="264" w:lineRule="auto"/>
              <w:rPr>
                <w:rFonts w:ascii="Corbel" w:eastAsia="Corbel" w:hAnsi="Corbel" w:cs="Corbel"/>
                <w:b/>
                <w:bCs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</w:rPr>
              <w:t xml:space="preserve">Project </w:t>
            </w:r>
            <w:commentRangeStart w:id="5"/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</w:rPr>
              <w:t>Management</w:t>
            </w:r>
            <w:commentRangeEnd w:id="5"/>
            <w:r w:rsidR="00ED5E2D">
              <w:rPr>
                <w:rStyle w:val="CommentReference"/>
                <w:color w:val="595959" w:themeColor="text1" w:themeTint="A6"/>
              </w:rPr>
              <w:commentReference w:id="5"/>
            </w:r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</w:rPr>
              <w:t xml:space="preserve"> </w:t>
            </w:r>
          </w:p>
          <w:p w14:paraId="7DD63C21" w14:textId="3253BA6A" w:rsidR="5EE58589" w:rsidRDefault="3FB3EBA2" w:rsidP="3FB3EBA2">
            <w:pPr>
              <w:pStyle w:val="ListParagraph"/>
              <w:numPr>
                <w:ilvl w:val="0"/>
                <w:numId w:val="6"/>
              </w:numPr>
              <w:spacing w:after="0" w:line="264" w:lineRule="auto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 xml:space="preserve">Implemented the principles of Lean Six Sigma to deliver a variety of process improvement projects. </w:t>
            </w:r>
          </w:p>
          <w:p w14:paraId="5B83EAC4" w14:textId="07CFF9F3" w:rsidR="5EE58589" w:rsidRDefault="3FB3EBA2" w:rsidP="3FB3EBA2">
            <w:pPr>
              <w:pStyle w:val="ListParagraph"/>
              <w:numPr>
                <w:ilvl w:val="0"/>
                <w:numId w:val="6"/>
              </w:numPr>
              <w:spacing w:after="0" w:line="264" w:lineRule="auto"/>
              <w:rPr>
                <w:rFonts w:eastAsiaTheme="minorEastAsia"/>
                <w:sz w:val="22"/>
                <w:szCs w:val="22"/>
                <w:lang w:val="en-GB"/>
              </w:rPr>
            </w:pPr>
            <w:r w:rsidRPr="3FB3EBA2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Assisted in the management of a major project to centralise core operational processes, and transition individual contracts into a centralised operations/call centre. </w:t>
            </w:r>
            <w:del w:id="6" w:author="Helen Langan" w:date="2020-02-24T13:13:00Z">
              <w:r w:rsidRPr="3FB3EBA2" w:rsidDel="00ED5E2D">
                <w:rPr>
                  <w:rFonts w:ascii="Calibri" w:eastAsia="Calibri" w:hAnsi="Calibri" w:cs="Calibri"/>
                  <w:sz w:val="22"/>
                  <w:szCs w:val="22"/>
                  <w:lang w:val="en-GB"/>
                </w:rPr>
                <w:delText>Ensured that</w:delText>
              </w:r>
            </w:del>
            <w:del w:id="7" w:author="Helen Langan" w:date="2020-02-24T13:25:00Z">
              <w:r w:rsidRPr="3FB3EBA2" w:rsidDel="000D6FBB">
                <w:rPr>
                  <w:rFonts w:ascii="Calibri" w:eastAsia="Calibri" w:hAnsi="Calibri" w:cs="Calibri"/>
                  <w:sz w:val="22"/>
                  <w:szCs w:val="22"/>
                  <w:lang w:val="en-GB"/>
                </w:rPr>
                <w:delText xml:space="preserve"> a</w:delText>
              </w:r>
            </w:del>
            <w:ins w:id="8" w:author="Helen Langan" w:date="2020-02-24T13:25:00Z">
              <w:r w:rsidR="000D6FBB">
                <w:rPr>
                  <w:rFonts w:ascii="Calibri" w:eastAsia="Calibri" w:hAnsi="Calibri" w:cs="Calibri"/>
                  <w:sz w:val="22"/>
                  <w:szCs w:val="22"/>
                  <w:lang w:val="en-GB"/>
                </w:rPr>
                <w:t xml:space="preserve">Improved </w:t>
              </w:r>
              <w:r w:rsidR="000D6FBB" w:rsidRPr="3FB3EBA2">
                <w:rPr>
                  <w:rFonts w:ascii="Calibri" w:eastAsia="Calibri" w:hAnsi="Calibri" w:cs="Calibri"/>
                  <w:sz w:val="22"/>
                  <w:szCs w:val="22"/>
                  <w:lang w:val="en-GB"/>
                </w:rPr>
                <w:t>a</w:t>
              </w:r>
            </w:ins>
            <w:r w:rsidRPr="3FB3EBA2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number of contracts </w:t>
            </w:r>
            <w:ins w:id="9" w:author="Helen Langan" w:date="2020-02-24T13:13:00Z">
              <w:r w:rsidR="00ED5E2D">
                <w:rPr>
                  <w:rFonts w:ascii="Calibri" w:eastAsia="Calibri" w:hAnsi="Calibri" w:cs="Calibri"/>
                  <w:sz w:val="22"/>
                  <w:szCs w:val="22"/>
                  <w:lang w:val="en-GB"/>
                </w:rPr>
                <w:t xml:space="preserve">to ensure they </w:t>
              </w:r>
            </w:ins>
            <w:del w:id="10" w:author="Helen Langan" w:date="2020-02-24T13:13:00Z">
              <w:r w:rsidRPr="3FB3EBA2" w:rsidDel="00ED5E2D">
                <w:rPr>
                  <w:rFonts w:ascii="Calibri" w:eastAsia="Calibri" w:hAnsi="Calibri" w:cs="Calibri"/>
                  <w:sz w:val="22"/>
                  <w:szCs w:val="22"/>
                  <w:lang w:val="en-GB"/>
                </w:rPr>
                <w:delText xml:space="preserve">across the business </w:delText>
              </w:r>
            </w:del>
            <w:r w:rsidRPr="3FB3EBA2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were operating to standardised and streamlined business processes.</w:t>
            </w:r>
          </w:p>
          <w:p w14:paraId="0F2769C6" w14:textId="3DAB00A6" w:rsidR="5EE58589" w:rsidRDefault="3FB3EBA2" w:rsidP="3FB3EBA2">
            <w:pPr>
              <w:pStyle w:val="ListParagraph"/>
              <w:numPr>
                <w:ilvl w:val="0"/>
                <w:numId w:val="6"/>
              </w:numPr>
              <w:spacing w:after="0" w:line="264" w:lineRule="auto"/>
              <w:rPr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Worked alongside </w:t>
            </w:r>
            <w:proofErr w:type="gramStart"/>
            <w:r w:rsidRPr="3FB3EBA2">
              <w:rPr>
                <w:rFonts w:ascii="Corbel" w:eastAsia="Corbel" w:hAnsi="Corbel" w:cs="Corbel"/>
                <w:sz w:val="22"/>
                <w:szCs w:val="22"/>
              </w:rPr>
              <w:t>IS delivery and test teams</w:t>
            </w:r>
            <w:proofErr w:type="gramEnd"/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 to implement new live debt processes, such as those to support prepayment SMART meter roll-out. </w:t>
            </w:r>
          </w:p>
          <w:p w14:paraId="53C4437A" w14:textId="7FB60DE9" w:rsidR="5EE58589" w:rsidRDefault="3FB3EBA2" w:rsidP="3FB3EBA2">
            <w:pPr>
              <w:pStyle w:val="ListParagraph"/>
              <w:numPr>
                <w:ilvl w:val="0"/>
                <w:numId w:val="6"/>
              </w:numPr>
              <w:spacing w:after="0" w:line="264" w:lineRule="auto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 xml:space="preserve">Led and delivered a project to automate a regulatory process that was previously carried out via a manual </w:t>
            </w:r>
            <w:proofErr w:type="spellStart"/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spreadsheet</w:t>
            </w:r>
            <w:proofErr w:type="spellEnd"/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 xml:space="preserve"> system. Successfully completed and outsourced this work-thread which resulted in an overall FTE reduction and subsequent cost saving.</w:t>
            </w:r>
          </w:p>
          <w:p w14:paraId="3B03CDEC" w14:textId="5D866BD3" w:rsidR="5EE58589" w:rsidRDefault="3FB3EBA2" w:rsidP="3FB3EBA2">
            <w:pPr>
              <w:pStyle w:val="ListParagraph"/>
              <w:numPr>
                <w:ilvl w:val="0"/>
                <w:numId w:val="6"/>
              </w:numPr>
              <w:spacing w:after="0" w:line="264" w:lineRule="auto"/>
              <w:rPr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Created and published process maps utilising Microsoft Visio.</w:t>
            </w:r>
          </w:p>
          <w:p w14:paraId="7151F433" w14:textId="7DF37468" w:rsidR="5EE58589" w:rsidRDefault="5EE58589" w:rsidP="3FB3EBA2">
            <w:pPr>
              <w:spacing w:after="0" w:line="264" w:lineRule="auto"/>
              <w:ind w:left="360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5EE58589" w14:paraId="5F9F90A0" w14:textId="77777777" w:rsidTr="3FB3EB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1038A49A" w14:textId="64FFE01C" w:rsidR="5EE58589" w:rsidRDefault="3FB3EBA2" w:rsidP="3FB3EBA2">
            <w:pPr>
              <w:spacing w:after="0" w:line="264" w:lineRule="auto"/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  <w:t xml:space="preserve">People </w:t>
            </w:r>
            <w:commentRangeStart w:id="11"/>
            <w:commentRangeStart w:id="12"/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  <w:t>Management</w:t>
            </w:r>
            <w:commentRangeEnd w:id="11"/>
            <w:r w:rsidR="00ED5E2D">
              <w:rPr>
                <w:rStyle w:val="CommentReference"/>
                <w:color w:val="595959" w:themeColor="text1" w:themeTint="A6"/>
              </w:rPr>
              <w:commentReference w:id="11"/>
            </w:r>
            <w:commentRangeEnd w:id="12"/>
            <w:r w:rsidR="00ED5E2D">
              <w:rPr>
                <w:rStyle w:val="CommentReference"/>
                <w:color w:val="595959" w:themeColor="text1" w:themeTint="A6"/>
              </w:rPr>
              <w:commentReference w:id="12"/>
            </w:r>
          </w:p>
          <w:p w14:paraId="142D407F" w14:textId="47E11358" w:rsidR="5EE58589" w:rsidRDefault="3FB3EBA2" w:rsidP="3FB3EBA2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ascii="Corbel" w:eastAsia="Corbel" w:hAnsi="Corbel" w:cs="Corbel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Effectively managed a small high-performing team of team of data analysts, focusing on individual performance/targets, development, coaching and succession planning. </w:t>
            </w:r>
          </w:p>
          <w:p w14:paraId="009BCB1E" w14:textId="6336B7E6" w:rsidR="5EE58589" w:rsidRDefault="3FB3EBA2" w:rsidP="3FB3EBA2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Trained new employees on enhanced business processes and systems.</w:t>
            </w:r>
          </w:p>
          <w:p w14:paraId="2516DA25" w14:textId="6820136D" w:rsidR="5EE58589" w:rsidRDefault="3FB3EBA2" w:rsidP="3FB3EBA2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 xml:space="preserve">Organised the </w:t>
            </w:r>
            <w:del w:id="13" w:author="Helen Langan" w:date="2020-02-24T13:15:00Z">
              <w:r w:rsidRPr="3FB3EBA2" w:rsidDel="00ED5E2D">
                <w:rPr>
                  <w:rFonts w:ascii="Corbel" w:eastAsia="Corbel" w:hAnsi="Corbel" w:cs="Corbel"/>
                  <w:sz w:val="22"/>
                  <w:szCs w:val="22"/>
                  <w:lang w:val="en-GB"/>
                </w:rPr>
                <w:delText>end to end</w:delText>
              </w:r>
            </w:del>
            <w:ins w:id="14" w:author="Helen Langan" w:date="2020-02-24T13:15:00Z">
              <w:r w:rsidR="00ED5E2D" w:rsidRPr="3FB3EBA2">
                <w:rPr>
                  <w:rFonts w:ascii="Corbel" w:eastAsia="Corbel" w:hAnsi="Corbel" w:cs="Corbel"/>
                  <w:sz w:val="22"/>
                  <w:szCs w:val="22"/>
                  <w:lang w:val="en-GB"/>
                </w:rPr>
                <w:t>end-to-end</w:t>
              </w:r>
            </w:ins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 xml:space="preserve"> recruitment campaign for junior analysts within the team.</w:t>
            </w:r>
          </w:p>
          <w:p w14:paraId="20D3CB4E" w14:textId="75C6E187" w:rsidR="5EE58589" w:rsidRDefault="5EE58589" w:rsidP="3FB3EBA2">
            <w:pPr>
              <w:spacing w:after="0" w:line="264" w:lineRule="auto"/>
              <w:ind w:left="360" w:hanging="360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</w:p>
        </w:tc>
      </w:tr>
      <w:tr w:rsidR="5EE58589" w14:paraId="066AF455" w14:textId="77777777" w:rsidTr="3FB3E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2CAE3141" w14:textId="5CE30A33" w:rsidR="5EE58589" w:rsidRDefault="5EE58589" w:rsidP="3FB3EBA2">
            <w:pPr>
              <w:spacing w:line="264" w:lineRule="auto"/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</w:pPr>
          </w:p>
          <w:p w14:paraId="3DAEF1B2" w14:textId="6B937E6D" w:rsidR="5EE58589" w:rsidRDefault="3FB3EBA2" w:rsidP="3FB3EBA2">
            <w:pPr>
              <w:spacing w:line="264" w:lineRule="auto"/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  <w:lastRenderedPageBreak/>
              <w:t xml:space="preserve">Data/Business Analysis and </w:t>
            </w:r>
            <w:commentRangeStart w:id="15"/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  <w:t>Improvement</w:t>
            </w:r>
            <w:commentRangeEnd w:id="15"/>
            <w:r w:rsidR="000D6FBB">
              <w:rPr>
                <w:rStyle w:val="CommentReference"/>
                <w:color w:val="595959" w:themeColor="text1" w:themeTint="A6"/>
              </w:rPr>
              <w:commentReference w:id="15"/>
            </w:r>
          </w:p>
          <w:p w14:paraId="2B11A7E9" w14:textId="2ED5D8F4" w:rsidR="5EE58589" w:rsidRDefault="3FB3EBA2" w:rsidP="3FB3EBA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orbel" w:eastAsia="Corbel" w:hAnsi="Corbel" w:cs="Corbel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Held responsibility for a variety of operational processes within the prepayment meter customer journey, including customer acquisitions, losses and those with an outstanding balance.  Extensive data analysis experience </w:t>
            </w:r>
            <w:proofErr w:type="spellStart"/>
            <w:r w:rsidRPr="3FB3EBA2">
              <w:rPr>
                <w:rFonts w:ascii="Corbel" w:eastAsia="Corbel" w:hAnsi="Corbel" w:cs="Corbel"/>
                <w:sz w:val="22"/>
                <w:szCs w:val="22"/>
              </w:rPr>
              <w:t>utili</w:t>
            </w:r>
            <w:ins w:id="16" w:author="Helen Langan" w:date="2020-02-24T13:20:00Z">
              <w:r w:rsidR="000D6FBB">
                <w:rPr>
                  <w:rFonts w:ascii="Corbel" w:eastAsia="Corbel" w:hAnsi="Corbel" w:cs="Corbel"/>
                  <w:sz w:val="22"/>
                  <w:szCs w:val="22"/>
                </w:rPr>
                <w:t>s</w:t>
              </w:r>
            </w:ins>
            <w:del w:id="17" w:author="Helen Langan" w:date="2020-02-24T13:20:00Z">
              <w:r w:rsidRPr="3FB3EBA2" w:rsidDel="000D6FBB">
                <w:rPr>
                  <w:rFonts w:ascii="Corbel" w:eastAsia="Corbel" w:hAnsi="Corbel" w:cs="Corbel"/>
                  <w:sz w:val="22"/>
                  <w:szCs w:val="22"/>
                </w:rPr>
                <w:delText>z</w:delText>
              </w:r>
            </w:del>
            <w:r w:rsidRPr="3FB3EBA2">
              <w:rPr>
                <w:rFonts w:ascii="Corbel" w:eastAsia="Corbel" w:hAnsi="Corbel" w:cs="Corbel"/>
                <w:sz w:val="22"/>
                <w:szCs w:val="22"/>
              </w:rPr>
              <w:t>ing</w:t>
            </w:r>
            <w:proofErr w:type="spellEnd"/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 internal business systems and Microsoft packages such as Excel, Access and Visio.  This positively informed decision-making and drove continuous process improvement within these business streams.</w:t>
            </w:r>
          </w:p>
          <w:p w14:paraId="0FD69ED6" w14:textId="6D92A66F" w:rsidR="5EE58589" w:rsidRDefault="3FB3EBA2" w:rsidP="3FB3EBA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orbel" w:eastAsia="Corbel" w:hAnsi="Corbel" w:cs="Corbel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 xml:space="preserve">Experienced with assisting IS to create and review test scripts for system changes, which resulted in the successful implementation of improvements to business systems. </w:t>
            </w:r>
          </w:p>
          <w:p w14:paraId="2BEFDFD2" w14:textId="597F2A28" w:rsidR="5EE58589" w:rsidRDefault="3FB3EBA2" w:rsidP="3FB3EBA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orbel" w:eastAsia="Corbel" w:hAnsi="Corbel" w:cs="Corbel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>Produced operational, performance and financial reporting across relevant business areas.</w:t>
            </w:r>
          </w:p>
          <w:p w14:paraId="4CE5BBB0" w14:textId="617EFE54" w:rsidR="5EE58589" w:rsidRDefault="5EE58589" w:rsidP="3FB3EBA2">
            <w:pPr>
              <w:spacing w:line="240" w:lineRule="auto"/>
              <w:ind w:left="360"/>
              <w:rPr>
                <w:rFonts w:ascii="Corbel" w:eastAsia="Corbel" w:hAnsi="Corbel" w:cs="Corbel"/>
                <w:sz w:val="22"/>
                <w:szCs w:val="22"/>
              </w:rPr>
            </w:pPr>
          </w:p>
        </w:tc>
      </w:tr>
      <w:tr w:rsidR="5EE58589" w14:paraId="6D68E228" w14:textId="77777777" w:rsidTr="3FB3EB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732B8FB6" w14:textId="0ABBF313" w:rsidR="5EE58589" w:rsidRDefault="3FB3EBA2" w:rsidP="096180A0">
            <w:pPr>
              <w:spacing w:line="264" w:lineRule="auto"/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  <w:lastRenderedPageBreak/>
              <w:t xml:space="preserve">Stakeholder Management </w:t>
            </w:r>
          </w:p>
          <w:p w14:paraId="3BE3C755" w14:textId="354AD0C8" w:rsidR="5EE58589" w:rsidRDefault="3FB3EBA2" w:rsidP="3FB3EBA2">
            <w:pPr>
              <w:pStyle w:val="ListParagraph"/>
              <w:numPr>
                <w:ilvl w:val="0"/>
                <w:numId w:val="7"/>
              </w:numPr>
              <w:spacing w:after="80" w:line="264" w:lineRule="auto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Worked closely with outsourced teams to ensure that the specific work-threads were completed accurately, within the correct timescales and adhered to contract obligations.</w:t>
            </w:r>
          </w:p>
          <w:p w14:paraId="3E931072" w14:textId="1B535FA1" w:rsidR="5EE58589" w:rsidRDefault="3FB3EBA2" w:rsidP="3FB3EBA2">
            <w:pPr>
              <w:pStyle w:val="ListParagraph"/>
              <w:numPr>
                <w:ilvl w:val="0"/>
                <w:numId w:val="7"/>
              </w:numPr>
              <w:spacing w:after="80" w:line="264" w:lineRule="auto"/>
              <w:rPr>
                <w:rFonts w:ascii="Corbel" w:eastAsia="Corbel" w:hAnsi="Corbel" w:cs="Corbel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Produced summaries of analysis and presented complex information in a simple and effective manner to a wide range of audiences, including senior management and external stakeholders. </w:t>
            </w:r>
          </w:p>
          <w:p w14:paraId="17620F0C" w14:textId="62BFE758" w:rsidR="5EE58589" w:rsidRDefault="5EE58589" w:rsidP="3FB3EBA2">
            <w:pPr>
              <w:spacing w:after="80" w:line="264" w:lineRule="auto"/>
              <w:rPr>
                <w:rFonts w:ascii="Corbel" w:eastAsia="Corbel" w:hAnsi="Corbel" w:cs="Corbel"/>
                <w:sz w:val="18"/>
                <w:szCs w:val="18"/>
                <w:lang w:val="en-GB"/>
              </w:rPr>
            </w:pPr>
          </w:p>
        </w:tc>
      </w:tr>
      <w:tr w:rsidR="5EE58589" w14:paraId="3FA0583B" w14:textId="77777777" w:rsidTr="3FB3E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3138C3F3" w14:textId="3AC7E3C7" w:rsidR="5EE58589" w:rsidRDefault="000D6FBB" w:rsidP="3FB3EBA2">
            <w:pPr>
              <w:spacing w:line="264" w:lineRule="auto"/>
              <w:rPr>
                <w:rFonts w:ascii="Corbel" w:eastAsia="Corbel" w:hAnsi="Corbel" w:cs="Corbel"/>
                <w:b/>
                <w:bCs/>
                <w:sz w:val="22"/>
                <w:szCs w:val="22"/>
                <w:lang w:val="en-GB"/>
              </w:rPr>
            </w:pPr>
            <w:ins w:id="18" w:author="Helen Langan" w:date="2020-02-24T13:23:00Z">
              <w:r>
                <w:rPr>
                  <w:rFonts w:ascii="Corbel" w:eastAsia="Corbel" w:hAnsi="Corbel" w:cs="Corbel"/>
                  <w:b/>
                  <w:bCs/>
                  <w:sz w:val="22"/>
                  <w:szCs w:val="22"/>
                  <w:lang w:val="en-GB"/>
                </w:rPr>
                <w:t xml:space="preserve">Wider </w:t>
              </w:r>
            </w:ins>
            <w:del w:id="19" w:author="Helen Langan" w:date="2020-02-24T13:22:00Z">
              <w:r w:rsidR="3FB3EBA2" w:rsidRPr="3FB3EBA2" w:rsidDel="000D6FBB">
                <w:rPr>
                  <w:rFonts w:ascii="Corbel" w:eastAsia="Corbel" w:hAnsi="Corbel" w:cs="Corbel"/>
                  <w:b/>
                  <w:bCs/>
                  <w:sz w:val="22"/>
                  <w:szCs w:val="22"/>
                  <w:lang w:val="en-GB"/>
                </w:rPr>
                <w:delText>Other</w:delText>
              </w:r>
            </w:del>
            <w:ins w:id="20" w:author="Helen Langan" w:date="2020-02-24T13:22:00Z">
              <w:r>
                <w:rPr>
                  <w:rFonts w:ascii="Corbel" w:eastAsia="Corbel" w:hAnsi="Corbel" w:cs="Corbel"/>
                  <w:b/>
                  <w:bCs/>
                  <w:sz w:val="22"/>
                  <w:szCs w:val="22"/>
                  <w:lang w:val="en-GB"/>
                </w:rPr>
                <w:t>t</w:t>
              </w:r>
              <w:bookmarkStart w:id="21" w:name="_GoBack"/>
              <w:bookmarkEnd w:id="21"/>
              <w:r>
                <w:rPr>
                  <w:rFonts w:ascii="Corbel" w:eastAsia="Corbel" w:hAnsi="Corbel" w:cs="Corbel"/>
                  <w:b/>
                  <w:bCs/>
                  <w:sz w:val="22"/>
                  <w:szCs w:val="22"/>
                  <w:lang w:val="en-GB"/>
                </w:rPr>
                <w:t>eam collaboration</w:t>
              </w:r>
            </w:ins>
          </w:p>
          <w:p w14:paraId="1A40CCF6" w14:textId="00A883FF" w:rsidR="5EE58589" w:rsidRDefault="3FB3EBA2" w:rsidP="3FB3EBA2">
            <w:pPr>
              <w:pStyle w:val="ListParagraph"/>
              <w:numPr>
                <w:ilvl w:val="0"/>
                <w:numId w:val="4"/>
              </w:numPr>
              <w:spacing w:after="80" w:line="264" w:lineRule="auto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Keen advocate of Employee Engagement and led a group of employee reps to gather the team’s perspective, and then implement engagement improvements such as a mentor schemes, team days and social gatherings.</w:t>
            </w:r>
          </w:p>
          <w:p w14:paraId="70A95591" w14:textId="3A594A45" w:rsidR="5EE58589" w:rsidRDefault="3FB3EBA2" w:rsidP="3FB3EBA2">
            <w:pPr>
              <w:pStyle w:val="ListParagraph"/>
              <w:numPr>
                <w:ilvl w:val="0"/>
                <w:numId w:val="4"/>
              </w:numPr>
              <w:spacing w:after="80" w:line="264" w:lineRule="auto"/>
              <w:rPr>
                <w:sz w:val="22"/>
                <w:szCs w:val="22"/>
                <w:lang w:val="en-GB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  <w:lang w:val="en-GB"/>
              </w:rPr>
              <w:t>Actively organised and participated in annual corporate social responsibility days with other team members.</w:t>
            </w:r>
          </w:p>
          <w:p w14:paraId="0820DC7C" w14:textId="6857DA07" w:rsidR="5EE58589" w:rsidRDefault="5EE58589" w:rsidP="3FB3EBA2">
            <w:pPr>
              <w:spacing w:after="80" w:line="264" w:lineRule="auto"/>
              <w:ind w:left="360" w:hanging="360"/>
              <w:rPr>
                <w:rFonts w:ascii="Corbel" w:eastAsia="Corbel" w:hAnsi="Corbel" w:cs="Corbel"/>
                <w:sz w:val="22"/>
                <w:szCs w:val="22"/>
                <w:lang w:val="en-GB"/>
              </w:rPr>
            </w:pPr>
          </w:p>
        </w:tc>
      </w:tr>
      <w:tr w:rsidR="5EE58589" w14:paraId="69A27727" w14:textId="77777777" w:rsidTr="3FB3EB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70616790" w14:textId="40A2FDA9" w:rsidR="5EE58589" w:rsidRDefault="3FB3EBA2" w:rsidP="3FB3EBA2">
            <w:pPr>
              <w:spacing w:after="80" w:line="264" w:lineRule="auto"/>
              <w:rPr>
                <w:rFonts w:ascii="Corbel" w:eastAsia="Corbel" w:hAnsi="Corbel" w:cs="Corbel"/>
                <w:b/>
                <w:bCs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b/>
                <w:bCs/>
                <w:sz w:val="22"/>
                <w:szCs w:val="22"/>
              </w:rPr>
              <w:t>EDUCATION AND TRAINING</w:t>
            </w:r>
          </w:p>
        </w:tc>
      </w:tr>
      <w:tr w:rsidR="5EE58589" w14:paraId="47209C6E" w14:textId="77777777" w:rsidTr="3FB3E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118DE206" w14:textId="559A4502" w:rsidR="5EE58589" w:rsidRDefault="3FB3EBA2" w:rsidP="3FB3EBA2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>Full stack web development course - Part-time</w:t>
            </w:r>
          </w:p>
          <w:p w14:paraId="5620D41E" w14:textId="0420A518" w:rsidR="5EE58589" w:rsidRDefault="3FB3EBA2" w:rsidP="3FB3EBA2">
            <w:pPr>
              <w:rPr>
                <w:rFonts w:ascii="Corbel" w:eastAsia="Corbel" w:hAnsi="Corbel" w:cs="Corbel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                Code Institute (Jan 2020 to date) </w:t>
            </w:r>
          </w:p>
          <w:p w14:paraId="34FB1801" w14:textId="4141D7C6" w:rsidR="5EE58589" w:rsidRDefault="3FB3EBA2" w:rsidP="3FB3EBA2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>Greenbelt Six Sigma Award (2009)</w:t>
            </w:r>
          </w:p>
          <w:p w14:paraId="73E6E913" w14:textId="547822A8" w:rsidR="5EE58589" w:rsidRDefault="3FB3EBA2" w:rsidP="3FB3EBA2">
            <w:pPr>
              <w:rPr>
                <w:rFonts w:ascii="Corbel" w:eastAsia="Corbel" w:hAnsi="Corbel" w:cs="Corbel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                Awarded whilst employed at Balfour Beatty Workplace </w:t>
            </w:r>
          </w:p>
          <w:p w14:paraId="1B1AE5D8" w14:textId="2DB2AF16" w:rsidR="5EE58589" w:rsidRDefault="3FB3EBA2" w:rsidP="3FB3EBA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>Hospitality Management (</w:t>
            </w:r>
            <w:proofErr w:type="spellStart"/>
            <w:r w:rsidRPr="3FB3EBA2">
              <w:rPr>
                <w:rFonts w:ascii="Corbel" w:eastAsia="Corbel" w:hAnsi="Corbel" w:cs="Corbel"/>
                <w:sz w:val="22"/>
                <w:szCs w:val="22"/>
              </w:rPr>
              <w:t>baHons</w:t>
            </w:r>
            <w:proofErr w:type="spellEnd"/>
            <w:r w:rsidRPr="3FB3EBA2">
              <w:rPr>
                <w:rFonts w:ascii="Corbel" w:eastAsia="Corbel" w:hAnsi="Corbel" w:cs="Corbel"/>
                <w:sz w:val="22"/>
                <w:szCs w:val="22"/>
              </w:rPr>
              <w:t>) - 1</w:t>
            </w:r>
            <w:r w:rsidRPr="3FB3EBA2">
              <w:rPr>
                <w:rFonts w:ascii="Corbel" w:eastAsia="Corbel" w:hAnsi="Corbel" w:cs="Corbel"/>
                <w:sz w:val="22"/>
                <w:szCs w:val="22"/>
                <w:vertAlign w:val="superscript"/>
              </w:rPr>
              <w:t>st</w:t>
            </w:r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 Class Degree </w:t>
            </w:r>
          </w:p>
          <w:p w14:paraId="6DAAB677" w14:textId="2D865CA5" w:rsidR="5EE58589" w:rsidRDefault="3FB3EBA2" w:rsidP="096180A0">
            <w:pPr>
              <w:rPr>
                <w:rFonts w:ascii="Corbel" w:eastAsia="Corbel" w:hAnsi="Corbel" w:cs="Corbel"/>
                <w:sz w:val="22"/>
                <w:szCs w:val="22"/>
              </w:rPr>
            </w:pPr>
            <w:r w:rsidRPr="3FB3EBA2">
              <w:rPr>
                <w:rFonts w:ascii="Corbel" w:eastAsia="Corbel" w:hAnsi="Corbel" w:cs="Corbel"/>
                <w:sz w:val="22"/>
                <w:szCs w:val="22"/>
              </w:rPr>
              <w:t xml:space="preserve">                Napier University (2003-2007)</w:t>
            </w:r>
          </w:p>
          <w:p w14:paraId="72C83C3A" w14:textId="7D0860A5" w:rsidR="5EE58589" w:rsidRDefault="5EE58589" w:rsidP="5EE58589">
            <w:pPr>
              <w:rPr>
                <w:rFonts w:ascii="Corbel" w:eastAsia="Corbel" w:hAnsi="Corbel" w:cs="Corbel"/>
                <w:sz w:val="22"/>
                <w:szCs w:val="22"/>
              </w:rPr>
            </w:pPr>
          </w:p>
        </w:tc>
      </w:tr>
    </w:tbl>
    <w:p w14:paraId="21448088" w14:textId="3D2B8AF9" w:rsidR="3FB3EBA2" w:rsidRDefault="3FB3EBA2" w:rsidP="3FB3EBA2"/>
    <w:sectPr w:rsidR="3FB3EBA2" w:rsidSect="00EE3E7C">
      <w:footerReference w:type="default" r:id="rId9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len Langan" w:date="2020-02-24T13:09:00Z" w:initials="HL">
    <w:p w14:paraId="42FB1A34" w14:textId="01F2005D" w:rsidR="00ED5E2D" w:rsidRDefault="00ED5E2D">
      <w:pPr>
        <w:pStyle w:val="CommentText"/>
      </w:pPr>
      <w:r>
        <w:rPr>
          <w:rStyle w:val="CommentReference"/>
        </w:rPr>
        <w:annotationRef/>
      </w:r>
      <w:r>
        <w:t xml:space="preserve">Include a personalized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 contacts</w:t>
      </w:r>
    </w:p>
  </w:comment>
  <w:comment w:id="1" w:author="Helen Langan" w:date="2020-02-24T13:10:00Z" w:initials="HL">
    <w:p w14:paraId="3C04A788" w14:textId="635F61F2" w:rsidR="00ED5E2D" w:rsidRDefault="00ED5E2D">
      <w:pPr>
        <w:pStyle w:val="CommentText"/>
      </w:pPr>
      <w:r>
        <w:rPr>
          <w:rStyle w:val="CommentReference"/>
        </w:rPr>
        <w:annotationRef/>
      </w:r>
      <w:r>
        <w:t xml:space="preserve">Opening this doc on a </w:t>
      </w:r>
      <w:proofErr w:type="spellStart"/>
      <w:r>
        <w:t>macbook</w:t>
      </w:r>
      <w:proofErr w:type="spellEnd"/>
      <w:r>
        <w:t xml:space="preserve"> and half a word is missing on the left alignment of each sentence </w:t>
      </w:r>
    </w:p>
  </w:comment>
  <w:comment w:id="4" w:author="Helen Langan" w:date="2020-02-24T13:12:00Z" w:initials="HL">
    <w:p w14:paraId="5D3D78DF" w14:textId="0A5B560A" w:rsidR="00ED5E2D" w:rsidRDefault="00ED5E2D">
      <w:pPr>
        <w:pStyle w:val="CommentText"/>
      </w:pPr>
      <w:r>
        <w:rPr>
          <w:rStyle w:val="CommentReference"/>
        </w:rPr>
        <w:annotationRef/>
      </w:r>
      <w:r>
        <w:t xml:space="preserve">This section would go before education and training and after your areas of expertise, I’d also put company first /then job title /then dates which should be right aligned </w:t>
      </w:r>
    </w:p>
  </w:comment>
  <w:comment w:id="5" w:author="Helen Langan" w:date="2020-02-24T13:15:00Z" w:initials="HL">
    <w:p w14:paraId="0C988D0A" w14:textId="19A55BAB" w:rsidR="00ED5E2D" w:rsidRDefault="00ED5E2D">
      <w:pPr>
        <w:pStyle w:val="CommentText"/>
      </w:pPr>
      <w:r>
        <w:rPr>
          <w:rStyle w:val="CommentReference"/>
        </w:rPr>
        <w:annotationRef/>
      </w:r>
      <w:r>
        <w:t>Great examples and well written</w:t>
      </w:r>
    </w:p>
  </w:comment>
  <w:comment w:id="11" w:author="Helen Langan" w:date="2020-02-24T13:15:00Z" w:initials="HL">
    <w:p w14:paraId="319623C6" w14:textId="0503800B" w:rsidR="00ED5E2D" w:rsidRDefault="00ED5E2D">
      <w:pPr>
        <w:pStyle w:val="CommentText"/>
      </w:pPr>
      <w:r>
        <w:rPr>
          <w:rStyle w:val="CommentReference"/>
        </w:rPr>
        <w:annotationRef/>
      </w:r>
      <w:r>
        <w:t xml:space="preserve">Great examples and well written </w:t>
      </w:r>
    </w:p>
  </w:comment>
  <w:comment w:id="12" w:author="Helen Langan" w:date="2020-02-24T13:16:00Z" w:initials="HL">
    <w:p w14:paraId="7253D4AC" w14:textId="49324F02" w:rsidR="00ED5E2D" w:rsidRDefault="00ED5E2D">
      <w:pPr>
        <w:pStyle w:val="CommentText"/>
      </w:pPr>
      <w:r>
        <w:rPr>
          <w:rStyle w:val="CommentReference"/>
        </w:rPr>
        <w:annotationRef/>
      </w:r>
      <w:r>
        <w:t>Would you want this area of expertise to be above data analysis –which is most relevant to your next career step?</w:t>
      </w:r>
    </w:p>
  </w:comment>
  <w:comment w:id="15" w:author="Helen Langan" w:date="2020-02-24T13:20:00Z" w:initials="HL">
    <w:p w14:paraId="5CF0E7DF" w14:textId="560CC623" w:rsidR="000D6FBB" w:rsidRDefault="000D6FBB">
      <w:pPr>
        <w:pStyle w:val="CommentText"/>
      </w:pPr>
      <w:r>
        <w:rPr>
          <w:rStyle w:val="CommentReference"/>
        </w:rPr>
        <w:annotationRef/>
      </w:r>
      <w:r>
        <w:t xml:space="preserve">Again relevant and well written achievements with a good emphasis on the value it brought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A6E3A" w14:textId="77777777" w:rsidR="00ED5E2D" w:rsidRDefault="00ED5E2D">
      <w:r>
        <w:separator/>
      </w:r>
    </w:p>
    <w:p w14:paraId="7BD3797D" w14:textId="77777777" w:rsidR="00ED5E2D" w:rsidRDefault="00ED5E2D"/>
  </w:endnote>
  <w:endnote w:type="continuationSeparator" w:id="0">
    <w:p w14:paraId="4AACD5B7" w14:textId="77777777" w:rsidR="00ED5E2D" w:rsidRDefault="00ED5E2D">
      <w:r>
        <w:continuationSeparator/>
      </w:r>
    </w:p>
    <w:p w14:paraId="638FA405" w14:textId="77777777" w:rsidR="00ED5E2D" w:rsidRDefault="00ED5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C093" w14:textId="0D1E3907" w:rsidR="00ED5E2D" w:rsidRDefault="00ED5E2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D6FB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9198A" w14:textId="77777777" w:rsidR="00ED5E2D" w:rsidRDefault="00ED5E2D">
      <w:r>
        <w:separator/>
      </w:r>
    </w:p>
    <w:p w14:paraId="23756527" w14:textId="77777777" w:rsidR="00ED5E2D" w:rsidRDefault="00ED5E2D"/>
  </w:footnote>
  <w:footnote w:type="continuationSeparator" w:id="0">
    <w:p w14:paraId="11ED78D6" w14:textId="77777777" w:rsidR="00ED5E2D" w:rsidRDefault="00ED5E2D">
      <w:r>
        <w:continuationSeparator/>
      </w:r>
    </w:p>
    <w:p w14:paraId="5E416D67" w14:textId="77777777" w:rsidR="00ED5E2D" w:rsidRDefault="00ED5E2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927E8"/>
    <w:multiLevelType w:val="hybridMultilevel"/>
    <w:tmpl w:val="44A0F938"/>
    <w:lvl w:ilvl="0" w:tplc="63762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41EA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A4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A2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6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49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AA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8C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86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096E46"/>
    <w:multiLevelType w:val="hybridMultilevel"/>
    <w:tmpl w:val="64349F46"/>
    <w:lvl w:ilvl="0" w:tplc="CA36F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3E61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2B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4D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47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07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E8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0D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E7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E919AB"/>
    <w:multiLevelType w:val="hybridMultilevel"/>
    <w:tmpl w:val="EB3E4F30"/>
    <w:lvl w:ilvl="0" w:tplc="5C98A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4CA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C9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C2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0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0A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06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0B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A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82122"/>
    <w:multiLevelType w:val="hybridMultilevel"/>
    <w:tmpl w:val="85B62E38"/>
    <w:lvl w:ilvl="0" w:tplc="86701B4A">
      <w:start w:val="1"/>
      <w:numFmt w:val="decimal"/>
      <w:lvlText w:val="%1."/>
      <w:lvlJc w:val="left"/>
      <w:pPr>
        <w:ind w:left="720" w:hanging="360"/>
      </w:pPr>
    </w:lvl>
    <w:lvl w:ilvl="1" w:tplc="3A8C9ED4">
      <w:start w:val="1"/>
      <w:numFmt w:val="lowerLetter"/>
      <w:lvlText w:val="%2."/>
      <w:lvlJc w:val="left"/>
      <w:pPr>
        <w:ind w:left="1440" w:hanging="360"/>
      </w:pPr>
    </w:lvl>
    <w:lvl w:ilvl="2" w:tplc="A09AA030">
      <w:start w:val="1"/>
      <w:numFmt w:val="lowerRoman"/>
      <w:lvlText w:val="%3."/>
      <w:lvlJc w:val="right"/>
      <w:pPr>
        <w:ind w:left="2160" w:hanging="180"/>
      </w:pPr>
    </w:lvl>
    <w:lvl w:ilvl="3" w:tplc="DA88574C">
      <w:start w:val="1"/>
      <w:numFmt w:val="decimal"/>
      <w:lvlText w:val="%4."/>
      <w:lvlJc w:val="left"/>
      <w:pPr>
        <w:ind w:left="2880" w:hanging="360"/>
      </w:pPr>
    </w:lvl>
    <w:lvl w:ilvl="4" w:tplc="8542A1B6">
      <w:start w:val="1"/>
      <w:numFmt w:val="lowerLetter"/>
      <w:lvlText w:val="%5."/>
      <w:lvlJc w:val="left"/>
      <w:pPr>
        <w:ind w:left="3600" w:hanging="360"/>
      </w:pPr>
    </w:lvl>
    <w:lvl w:ilvl="5" w:tplc="3C20E860">
      <w:start w:val="1"/>
      <w:numFmt w:val="lowerRoman"/>
      <w:lvlText w:val="%6."/>
      <w:lvlJc w:val="right"/>
      <w:pPr>
        <w:ind w:left="4320" w:hanging="180"/>
      </w:pPr>
    </w:lvl>
    <w:lvl w:ilvl="6" w:tplc="6E16C078">
      <w:start w:val="1"/>
      <w:numFmt w:val="decimal"/>
      <w:lvlText w:val="%7."/>
      <w:lvlJc w:val="left"/>
      <w:pPr>
        <w:ind w:left="5040" w:hanging="360"/>
      </w:pPr>
    </w:lvl>
    <w:lvl w:ilvl="7" w:tplc="42D4284A">
      <w:start w:val="1"/>
      <w:numFmt w:val="lowerLetter"/>
      <w:lvlText w:val="%8."/>
      <w:lvlJc w:val="left"/>
      <w:pPr>
        <w:ind w:left="5760" w:hanging="360"/>
      </w:pPr>
    </w:lvl>
    <w:lvl w:ilvl="8" w:tplc="2B50042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F1497"/>
    <w:multiLevelType w:val="hybridMultilevel"/>
    <w:tmpl w:val="15606B6A"/>
    <w:lvl w:ilvl="0" w:tplc="316C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E2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A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C7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42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22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62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A1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A4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34D77"/>
    <w:multiLevelType w:val="hybridMultilevel"/>
    <w:tmpl w:val="4802CB54"/>
    <w:lvl w:ilvl="0" w:tplc="EB0E0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90A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22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0F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28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85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22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09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84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921D6"/>
    <w:multiLevelType w:val="hybridMultilevel"/>
    <w:tmpl w:val="9F4A60E0"/>
    <w:lvl w:ilvl="0" w:tplc="E2D0E1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561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84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CC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24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EA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ED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E2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0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00425"/>
    <w:multiLevelType w:val="hybridMultilevel"/>
    <w:tmpl w:val="61183CE2"/>
    <w:lvl w:ilvl="0" w:tplc="2FF40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49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A6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A5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4C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8B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01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0F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B67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E5B91"/>
    <w:multiLevelType w:val="hybridMultilevel"/>
    <w:tmpl w:val="1BE4722A"/>
    <w:lvl w:ilvl="0" w:tplc="4522AA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644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CE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21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64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4C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A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EE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20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14583E"/>
    <w:multiLevelType w:val="hybridMultilevel"/>
    <w:tmpl w:val="38127820"/>
    <w:lvl w:ilvl="0" w:tplc="F5BE2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64A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AC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4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84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2F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0C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69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D8181A"/>
    <w:multiLevelType w:val="hybridMultilevel"/>
    <w:tmpl w:val="9606E878"/>
    <w:lvl w:ilvl="0" w:tplc="C742E0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92D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C2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26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8A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3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ED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4D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A3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83BC9"/>
    <w:multiLevelType w:val="hybridMultilevel"/>
    <w:tmpl w:val="7D383DBA"/>
    <w:lvl w:ilvl="0" w:tplc="54D007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F80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C4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42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7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8F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C5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8F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0F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522B4E"/>
    <w:multiLevelType w:val="hybridMultilevel"/>
    <w:tmpl w:val="F208E122"/>
    <w:lvl w:ilvl="0" w:tplc="8CF620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202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A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8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6C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4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E0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0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C2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F7434"/>
    <w:multiLevelType w:val="hybridMultilevel"/>
    <w:tmpl w:val="860ABA8E"/>
    <w:lvl w:ilvl="0" w:tplc="55FE7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1A2E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F22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22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61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82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26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EA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09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30D4C"/>
    <w:multiLevelType w:val="hybridMultilevel"/>
    <w:tmpl w:val="8F2046B4"/>
    <w:lvl w:ilvl="0" w:tplc="D6646A54">
      <w:start w:val="1"/>
      <w:numFmt w:val="bullet"/>
      <w:lvlText w:val="-"/>
      <w:lvlJc w:val="left"/>
      <w:pPr>
        <w:ind w:left="720" w:hanging="360"/>
      </w:pPr>
      <w:rPr>
        <w:rFonts w:ascii="Corbel" w:hAnsi="Corbel" w:hint="default"/>
      </w:rPr>
    </w:lvl>
    <w:lvl w:ilvl="1" w:tplc="841209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E06F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62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2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8F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0D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27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C9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21"/>
  </w:num>
  <w:num w:numId="5">
    <w:abstractNumId w:val="22"/>
  </w:num>
  <w:num w:numId="6">
    <w:abstractNumId w:val="15"/>
  </w:num>
  <w:num w:numId="7">
    <w:abstractNumId w:val="23"/>
  </w:num>
  <w:num w:numId="8">
    <w:abstractNumId w:val="10"/>
  </w:num>
  <w:num w:numId="9">
    <w:abstractNumId w:val="11"/>
  </w:num>
  <w:num w:numId="10">
    <w:abstractNumId w:val="16"/>
  </w:num>
  <w:num w:numId="11">
    <w:abstractNumId w:val="18"/>
  </w:num>
  <w:num w:numId="12">
    <w:abstractNumId w:val="19"/>
  </w:num>
  <w:num w:numId="13">
    <w:abstractNumId w:val="13"/>
  </w:num>
  <w:num w:numId="14">
    <w:abstractNumId w:val="14"/>
  </w:num>
  <w:num w:numId="15">
    <w:abstractNumId w:val="24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1"/>
    <w:rsid w:val="000D6FBB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D5E2D"/>
    <w:rsid w:val="00EE3E7C"/>
    <w:rsid w:val="096180A0"/>
    <w:rsid w:val="27CACA2B"/>
    <w:rsid w:val="3FB3EBA2"/>
    <w:rsid w:val="5EE58589"/>
    <w:rsid w:val="67249833"/>
    <w:rsid w:val="78F58A04"/>
    <w:rsid w:val="7CC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C34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6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6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592</Words>
  <Characters>3378</Characters>
  <Application>Microsoft Macintosh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McCallum</dc:creator>
  <cp:keywords/>
  <dc:description/>
  <cp:lastModifiedBy>Helen Langan</cp:lastModifiedBy>
  <cp:revision>2</cp:revision>
  <dcterms:created xsi:type="dcterms:W3CDTF">2020-02-24T13:27:00Z</dcterms:created>
  <dcterms:modified xsi:type="dcterms:W3CDTF">2020-02-24T13:27:00Z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